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7851"/>
      </w:tblGrid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Tags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Description • Meaning • Definition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ANCHOR tag creates &lt;a 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href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="http://www.fillster.com"&gt;</w:t>
            </w:r>
            <w:hyperlink r:id="rId5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link</w:t>
              </w:r>
            </w:hyperlink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&lt;/a&gt; to other internet location, or file.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abbr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ABBREVIATION tags indicate interpretation of the meaning to the browsers and search engines for such as kind of abbreviations as "Inc.", "etc.</w:t>
            </w:r>
            <w:proofErr w:type="gram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".</w:t>
            </w:r>
            <w:proofErr w:type="gramEnd"/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&lt;acronym&gt;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ACRONYM tags defines an acronym, like; &lt;acronym title="World Wide Web"&gt;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WWW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&lt;/acronym&gt;.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ADDRESS tags are used to identify the author's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contact information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for a section or a document.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&lt;applet&gt;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APPLET element tags are used to embed and invoke a Java application within an HTML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AREA tag defines a section of an image.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BOLD tag is specifying &lt;b&gt;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bold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&lt;/b&gt; within the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text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 tag defines information regarding to the links on the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basefont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BASEFONT tags defines changes of all text appearance on the web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bdo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BDO tag is specifying the direction of text display by overwriting the default value from Left to Right. 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bdo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rtl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Right to Left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bdo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bgsound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BGSOUND tag is defining a background sound for a webpage.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bgsound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src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="JingleBells.wav" loop="3"&gt;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>ad&gt;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BIG tag makes the &lt;big&gt;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text larger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&lt;/big&gt; then the rest of the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blockquote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BLOCKQUOTE tags 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blockquote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separate a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blockquote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proofErr w:type="gram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of</w:t>
            </w:r>
            <w:proofErr w:type="gram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text from the surrounding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BLINK tags defines text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&lt;blink&gt;blink&lt;/blink&gt;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repeatedly. Internet Explorer doesn't support this tag yet.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</w:t>
            </w:r>
            <w:proofErr w:type="gram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proofErr w:type="gram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    Body tags identify the content of a web 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br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Line Break tag is specifying&lt;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a new line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BUTTON tag is used to create a &lt;button type="button"&gt;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Push Button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&lt;/button&gt;  Push Button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&lt;caption&gt;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CAPTION tag adds a caption to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&lt;/caption&gt;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&lt;center&gt;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&lt;center&gt;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CENTER tags center text, images, etc.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&lt;/center&gt;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&lt;cite&gt;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CITE tags defines a citation and displaying in italics.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&lt;/cite&gt;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CODE tags are used for example, to indicate a code of the current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htmltags.html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&lt;/code&gt;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 tags are used to define column properties for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colgroup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span="2"&gt;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colgroup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colgroup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COLGROUP tags are used to define groups of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colgroup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span="2"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colgroup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 tag defines a definition description.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&gt;NASA&lt;/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National Aeronautics and Space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&gt;MBA&lt;/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Master of 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Business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dfn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DFN tags emphasize definition, for example; 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dfn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PC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dfn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&gt;: Personal Computer.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DEL tag indicates &lt;del&gt;</w:t>
            </w:r>
            <w:del w:id="0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delText>deleted text</w:delText>
              </w:r>
            </w:del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&lt;/del&gt;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dir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DIR tags define directory lists.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dir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&lt;li&gt;First&lt;/li&gt;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&lt;li&gt;Second&lt;/li&gt;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&lt;li&gt;Third&lt;/li&gt;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dir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DL tag defines a definition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&gt;CSU&lt;/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&gt;California State University&lt;/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&gt;UN&lt;/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&gt;United Nations&lt;/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DIV tag is a logical section of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&lt;h1&gt;Home Pets&lt;/h1&gt;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&lt;p&gt;Cats&lt;/p&gt;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&lt;p&gt;Dogs&lt;/p&gt;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 tags defines a definition term.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&gt;HTML&lt;/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HyperText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Markup Language&lt;/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&gt;CSS&lt;/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&gt;Cascading Style Sheets&lt;/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EMBED tag gives a command to a browser to include a multimedia elements, such as video, sound files within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&lt;embed 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src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="videofile.mov" width="100" height="100"&gt;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&lt;embed 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src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="musicfile.mid" width="50" height="50"&gt;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6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em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 tags 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emphasize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fieldset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FIELDSET tag creates a form for all elements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fieldset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Find a rounded-corner box around this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</w:t>
            </w:r>
            <w:proofErr w:type="spellStart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fieldset</w:t>
            </w:r>
            <w:proofErr w:type="spellEnd"/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FONT tags attribute text &lt;font face="cursive, serif"&gt;</w:t>
            </w:r>
            <w:r w:rsidRPr="009B18C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font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&lt;font color="#0000ff"&gt;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0000FF"/>
                <w:sz w:val="19"/>
                <w:szCs w:val="19"/>
              </w:rPr>
              <w:t>color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and &lt;font size="4"&gt;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Form tags define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input type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="text" name="visitor-email" 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maxlength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="80" value="" /&gt;&lt;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    &lt;input type="text" name="visitor-name" 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maxlength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="80" value="" /&gt;&lt;</w:t>
            </w: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br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proofErr w:type="spellStart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eMail</w:t>
            </w:r>
            <w:proofErr w:type="spellEnd"/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53.25pt;height:18pt" o:ole="">
                  <v:imagedata r:id="rId7" o:title=""/>
                </v:shape>
                <w:control r:id="rId8" w:name="HTMLText1" w:shapeid="_x0000_i1028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29" type="#_x0000_t75" style="width:53.25pt;height:18pt" o:ole="">
                  <v:imagedata r:id="rId7" o:title=""/>
                </v:shape>
                <w:control r:id="rId9" w:name="HTMLText2" w:shapeid="_x0000_i102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0" type="#_x0000_t75" style="width:36.75pt;height:22.5pt" o:ole="">
                  <v:imagedata r:id="rId10" o:title=""/>
                </v:shape>
                <w:control r:id="rId11" w:name="HTMLSubmit1" w:shapeid="_x0000_i1030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 tags define each frame within a frameset.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2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FRAMESET tags define a layout of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 cols="45%, *"&gt;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3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&lt;h1&gt; - &lt;h6&gt;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H1 - H6 define level 1-6 headers.</w:t>
            </w:r>
          </w:p>
          <w:p w:rsidR="009B18C2" w:rsidRPr="009B18C2" w:rsidRDefault="009B18C2" w:rsidP="009B18C2">
            <w:pPr>
              <w:spacing w:after="0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21"/>
                <w:szCs w:val="21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48"/>
                <w:szCs w:val="48"/>
              </w:rPr>
              <w:t>&lt;h1&gt;Header 1&lt;/h1&gt;</w:t>
            </w:r>
          </w:p>
          <w:p w:rsidR="009B18C2" w:rsidRPr="009B18C2" w:rsidRDefault="009B18C2" w:rsidP="009B18C2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36"/>
                <w:szCs w:val="36"/>
              </w:rPr>
              <w:t>&lt;h2&gt;Header 2&lt;/h2&gt;</w:t>
            </w:r>
          </w:p>
          <w:p w:rsidR="009B18C2" w:rsidRPr="009B18C2" w:rsidRDefault="009B18C2" w:rsidP="009B18C2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7"/>
                <w:szCs w:val="27"/>
              </w:rPr>
              <w:t>&lt;h3&gt;Header 3&lt;/h3&gt;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&lt;h5&gt;Header 5&lt;/h5&gt;</w:t>
            </w:r>
          </w:p>
          <w:p w:rsidR="009B18C2" w:rsidRPr="009B18C2" w:rsidRDefault="009B18C2" w:rsidP="009B18C2">
            <w:pPr>
              <w:spacing w:after="0" w:line="240" w:lineRule="auto"/>
              <w:outlineLvl w:val="5"/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  <w:t>&lt;h6&gt;Header 6&lt;/h6&gt;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Head tags define general information about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the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, page title, meta-tags, scripts and links to follow, and other commands to browsers.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&lt;meta name="keywords" content="html tags, head tag"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&lt;script src="javaexample.js"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HR tag draws a horizontal break line.</w:t>
            </w:r>
          </w:p>
          <w:p w:rsidR="009B18C2" w:rsidRPr="009B18C2" w:rsidRDefault="00BA43A3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Two choices for the same result: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 /&gt;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 tags contain HTML elements, and give a command to browsers to read the document as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iFrame tag creates an inline frame that contains another web page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IMG tag attributes an image.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 src="http://www.fillster.com/images/tutorial.gif" width="60" height="62" alt="Here write a name for your image"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19"/>
                <w:szCs w:val="19"/>
              </w:rPr>
              <w:drawing>
                <wp:inline distT="0" distB="0" distL="0" distR="0" wp14:anchorId="3485AA61" wp14:editId="06E6224F">
                  <wp:extent cx="571500" cy="590550"/>
                  <wp:effectExtent l="0" t="0" r="0" b="0"/>
                  <wp:docPr id="1" name="Picture 1" descr="IMG tag tutorial demon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 tag tutorial demon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INPUT tags define input fields, check boxes, radio buttons.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name="visitor-email"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name="visitor-name"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Designer"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Developer" checked="checked"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value="Windows"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value="Mac"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1" type="#_x0000_t75" style="width:53.25pt;height:18pt" o:ole="">
                  <v:imagedata r:id="rId7" o:title=""/>
                </v:shape>
                <w:control r:id="rId15" w:name="HTMLText3" w:shapeid="_x0000_i103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2" type="#_x0000_t75" style="width:53.25pt;height:18pt" o:ole="">
                  <v:imagedata r:id="rId7" o:title=""/>
                </v:shape>
                <w:control r:id="rId16" w:name="HTMLText4" w:shapeid="_x0000_i103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3" type="#_x0000_t75" style="width:20.25pt;height:18pt" o:ole="">
                  <v:imagedata r:id="rId17" o:title=""/>
                </v:shape>
                <w:control r:id="rId18" w:name="HTMLOption1" w:shapeid="_x0000_i1033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4" type="#_x0000_t75" style="width:20.25pt;height:18pt" o:ole="">
                  <v:imagedata r:id="rId17" o:title=""/>
                </v:shape>
                <w:control r:id="rId19" w:name="HTMLOption2" w:shapeid="_x0000_i1034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5" type="#_x0000_t75" style="width:20.25pt;height:18pt" o:ole="">
                  <v:imagedata r:id="rId20" o:title=""/>
                </v:shape>
                <w:control r:id="rId21" w:name="HTMLCheckbox1" w:shapeid="_x0000_i1035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6" type="#_x0000_t75" style="width:20.25pt;height:18pt" o:ole="">
                  <v:imagedata r:id="rId20" o:title=""/>
                </v:shape>
                <w:control r:id="rId22" w:name="HTMLCheckbox2" w:shapeid="_x0000_i1036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7" type="#_x0000_t75" style="width:36.75pt;height:22.5pt" o:ole="">
                  <v:imagedata r:id="rId23" o:title=""/>
                </v:shape>
                <w:control r:id="rId24" w:name="HTMLSubmit2" w:shapeid="_x0000_i1037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INS tag defines an &lt;ins&gt;</w:t>
            </w:r>
            <w:ins w:id="1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t>inserted text</w:t>
              </w:r>
            </w:ins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&lt;/ins&gt;.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ISINDEX tag defines a single-line input field.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 prompt="Example: "&gt;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BA43A3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Example: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8" type="#_x0000_t75" style="width:53.25pt;height:18pt" o:ole="">
                  <v:imagedata r:id="rId7" o:title=""/>
                </v:shape>
                <w:control r:id="rId25" w:name="HTMLText5" w:shapeid="_x0000_i1038"/>
              </w:object>
            </w:r>
          </w:p>
          <w:p w:rsidR="009B18C2" w:rsidRPr="009B18C2" w:rsidRDefault="00BA43A3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&lt;I&gt; tag is specifying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italic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&lt;/i&gt;.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KBD tag stands for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keyboard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&lt;/kbd&gt;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LABEL tag defines a label to a form control.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for="usa"&gt;USA&lt;/label&gt;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id="uk"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for="uk"&gt;UK&lt;/label&gt;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9" type="#_x0000_t75" style="width:20.25pt;height:18pt" o:ole="">
                  <v:imagedata r:id="rId17" o:title=""/>
                </v:shape>
                <w:control r:id="rId26" w:name="HTMLOption3" w:shapeid="_x0000_i103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0" type="#_x0000_t75" style="width:20.25pt;height:18pt" o:ole="">
                  <v:imagedata r:id="rId17" o:title=""/>
                </v:shape>
                <w:control r:id="rId27" w:name="HTMLOption4" w:shapeid="_x0000_i1040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UK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LEGEND tag assigns a caption in a fieldset element.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&lt;/legend&gt;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for="usa"&gt;USA&lt;/label&gt;&lt;br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id="canada"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for="canada"&gt;Canada&lt;/label&gt;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1" type="#_x0000_t75" style="width:20.25pt;height:18pt" o:ole="">
                  <v:imagedata r:id="rId17" o:title=""/>
                </v:shape>
                <w:control r:id="rId28" w:name="HTMLOption5" w:shapeid="_x0000_i104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2" type="#_x0000_t75" style="width:20.25pt;height:18pt" o:ole="">
                  <v:imagedata r:id="rId17" o:title=""/>
                </v:shape>
                <w:control r:id="rId29" w:name="HTMLOption6" w:shapeid="_x0000_i104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Canada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 tag defines a list of ordered and unordered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LINK tag defines a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link to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 external document, such as External Style Sheets.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&lt;marquee&gt;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MARQUEE tags define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 xml:space="preserve"> different movement behaviors.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MENU tag defines a menu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&lt;li&gt;Google&lt;/li&gt;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&lt;li&gt;Yahoo&lt;/li&gt;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&lt;li&gt;MSN&lt;/li&gt;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Google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Yahoo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MSN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META tags are declaring information for the search engine robots and crawlers.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name="description" content="Page description goes here."&gt;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name="keywords" content="meta tags, html tags, meta"&gt;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NOFRAME tag is specifying an alternate web page layout for browsers that don't support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NOSCRIPT tag is specifying a "NOSCRIPT" version page layout for browsers that don't support "SCRIPT" version. NOSCRIP tags are used in conjunction with the JavaScript or VBScript elements.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&lt;script type="text/javascript" language="javascript"&gt;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document.write("We are here to learn HTML");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Sorry, your browser doesn't support JavaScript, VBScript.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&lt;/noscript&gt;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OPTGROUP tag creates an option drop-down group menu.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label="Fruits"&gt;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="banana"&gt;Banana&lt;/option&gt;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="pineapple"&gt;Pineapple&lt;/option&gt;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label="Vegetables"&gt;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="tomato"&gt;Tomato&lt;/option&gt;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="potato"&gt;Potato&lt;/option&gt;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3" type="#_x0000_t75" style="width:102.75pt;height:18pt" o:ole="">
                  <v:imagedata r:id="rId30" o:title=""/>
                </v:shape>
                <w:control r:id="rId31" w:name="HTMLSelect1" w:shapeid="_x0000_i1043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OPTION tag creates a drop-down menu. OPTION tag works only in conjunction with a SELECT tag.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="beginner" selected="selected"&gt;Beginner&lt;/option&gt;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="intermediate"&gt;Intermediate&lt;/option&gt;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="advanced"&gt;Advanced&lt;/option&gt;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4" type="#_x0000_t75" style="width:102.75pt;height:18pt" o:ole="">
                  <v:imagedata r:id="rId30" o:title=""/>
                </v:shape>
                <w:control r:id="rId32" w:name="HTMLSelect2" w:shapeid="_x0000_i1044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OL tags define an 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&lt;li&gt;Red&lt;/li&gt;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&lt;li&gt;Green&lt;/li&gt;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&lt;li&gt;Blue&lt;/li&gt;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Red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Green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Blue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&lt;P&gt; tag is specifying a paragraph and creates a new line.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&lt;p&gt;This is a paragraph.&lt;/p&gt;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PRE tag is specifing a preformatted text. This tag does,t let the browsers to eliminate "white spaces" in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&lt;/pre&gt;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EXAMPLE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&lt;Q&gt; tag is specifing short quotations. The function is similar to &lt;blockquote&gt; tag except that &lt;Q&gt; tag doesn't break lines of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I'll be back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- is a popular phrase associated with Arnold Schwarzenegger.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&lt;S&gt; tag produces a strike throughout a text. &lt;S&gt;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Strike through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the following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SAMP tag is specifing a fixed-width font.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for yourself - 1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  <w:r w:rsidRPr="009B18C2">
              <w:rPr>
                <w:rFonts w:ascii="Courier New" w:eastAsia="Times New Roman" w:hAnsi="Courier New" w:cs="Courier New"/>
                <w:sz w:val="19"/>
                <w:szCs w:val="19"/>
              </w:rPr>
              <w:t>Compare for yourself - 2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SCRIPT tags define scripts within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a web page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and let the web browsers know that it's not an HTML section. You can place a &lt;SCRIPT&gt; tag anywhere within HTML, but the best practice is to place it between the &lt;HEAD&gt;&lt;/HEAD&gt; tags.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src="javascript.js"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type="text/javascript"&gt;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document.write("This is a script tag placement tutorial.")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SELECT tag creates a menu on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="planes" selected="selected"&gt;Planes&lt;/option&gt;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="trains"&gt;Trains&lt;/option&gt;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="automobiles"&gt;Automobiles&lt;/option&gt;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5" type="#_x0000_t75" style="width:102.75pt;height:18pt" o:ole="">
                  <v:imagedata r:id="rId30" o:title=""/>
                </v:shape>
                <w:control r:id="rId33" w:name="HTMLSelect3" w:shapeid="_x0000_i1045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SMALL tag creates a small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normal text in relationship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  <w:r w:rsidRPr="009B18C2">
              <w:rPr>
                <w:rFonts w:ascii="Verdana" w:eastAsia="Times New Roman" w:hAnsi="Verdana" w:cs="Times New Roman"/>
                <w:sz w:val="15"/>
                <w:szCs w:val="15"/>
              </w:rPr>
              <w:t>small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&lt;/small&gt;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SPAN tag is specifying a section of a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Cats and Dogs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 style="color:blue;"&gt;</w:t>
            </w:r>
            <w:r w:rsidRPr="009B18C2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are our friends.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&lt;/span&gt;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STRIKE tag creates a strike through words or text. Strike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striking through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&lt;/strike&gt;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STRONG tag is specifying a strong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&lt;p&gt;Weightlifters are &lt;strong&gt;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strong people.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&lt;/strong&gt;&lt;/p&gt;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STYLE tag specifies a link and location to a style sheet, and gives a command to browsers regarding to a layout for a web page. Please find; First bold line is an External Style, and the next bold lines are for the Internal Style web page presentation.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 type="text/css"&gt;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h1{text-align: center; font-style: italic}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p{color:#ff0000}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&lt;/style&gt;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SUB tag is defining a subscripted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SUB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bscript"/>
              </w:rPr>
              <w:t>a subscripted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&lt;/sub&gt;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SUP tag is defining a superscripted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SUP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perscript"/>
              </w:rPr>
              <w:t>a superscripted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TABLE tag is defining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&lt;td&gt;First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&lt;td&gt;Second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TD tag creates a data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&lt;td&gt;First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&lt;td&gt;Second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 tag creates a header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 colspan="2"&gt;My Shopping List&lt;/th&gt;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&lt;td&gt;Apples&lt;/td&gt;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&lt;td&gt;Pears&lt;/td&gt;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 tag creates a row in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TBODY tag creates a table body.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Complete List of Basic 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Created by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TEXTAREA tag creates a text area.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 rows="4" cols="30"&gt;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Place you text in here...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&lt;/textarea&gt;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6" type="#_x0000_t75" style="width:136.5pt;height:66.75pt" o:ole="">
                  <v:imagedata r:id="rId34" o:title=""/>
                </v:shape>
                <w:control r:id="rId35" w:name="HTMLTextArea1" w:shapeid="_x0000_i1046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TFOOT tag creates a table footer.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HTML Tags List&lt;/td&gt;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Copyright ©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THEAD tag creates a table header.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text place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notes put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TITLE tag declares a title of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&lt;title&gt;Brief description of the web page.&lt;/title&gt;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TT tag creates a teletype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default font of the text,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but this is a teletype font.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 tag makes an underlined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text has the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u w:val="single"/>
              </w:rPr>
              <w:t>underlined words.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UL tags define an unordered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&lt;li&gt;Code&lt;/li&gt;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&lt;li&gt;Script&lt;/li&gt;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&lt;li&gt;Tag&lt;/li&gt;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Code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Script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Tag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VAR tag indicates a variable parameter.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i/>
                <w:iCs/>
                <w:sz w:val="19"/>
                <w:szCs w:val="19"/>
              </w:rPr>
              <w:t>variable parameter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of the sentence.</w:t>
            </w:r>
          </w:p>
        </w:tc>
      </w:tr>
    </w:tbl>
    <w:p w:rsidR="003E56C1" w:rsidRDefault="00BA43A3"/>
    <w:sectPr w:rsidR="003E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B48"/>
    <w:multiLevelType w:val="multilevel"/>
    <w:tmpl w:val="89C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73D67"/>
    <w:multiLevelType w:val="multilevel"/>
    <w:tmpl w:val="A34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B4556"/>
    <w:multiLevelType w:val="multilevel"/>
    <w:tmpl w:val="627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E79DE"/>
    <w:multiLevelType w:val="multilevel"/>
    <w:tmpl w:val="F310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C2"/>
    <w:rsid w:val="00051372"/>
    <w:rsid w:val="0008399A"/>
    <w:rsid w:val="0084461B"/>
    <w:rsid w:val="009B18C2"/>
    <w:rsid w:val="00B635DD"/>
    <w:rsid w:val="00BA43A3"/>
    <w:rsid w:val="00C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542E2-7AB9-48D0-A427-125CBE5C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8C2"/>
    <w:pPr>
      <w:spacing w:before="135" w:after="120" w:line="240" w:lineRule="auto"/>
      <w:outlineLvl w:val="0"/>
    </w:pPr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rsid w:val="009B18C2"/>
    <w:pPr>
      <w:spacing w:before="75" w:after="75" w:line="240" w:lineRule="auto"/>
      <w:ind w:left="15" w:right="15"/>
      <w:jc w:val="center"/>
      <w:outlineLvl w:val="1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B18C2"/>
    <w:pPr>
      <w:spacing w:before="75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B18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B18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8C2"/>
    <w:rPr>
      <w:color w:val="0000FF"/>
      <w:u w:val="single"/>
    </w:rPr>
  </w:style>
  <w:style w:type="paragraph" w:customStyle="1" w:styleId="lalign">
    <w:name w:val="lalign"/>
    <w:basedOn w:val="Normal"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18C2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B18C2"/>
  </w:style>
  <w:style w:type="character" w:customStyle="1" w:styleId="ilad1">
    <w:name w:val="il_ad1"/>
    <w:basedOn w:val="DefaultParagraphFont"/>
    <w:rsid w:val="009B18C2"/>
    <w:rPr>
      <w:vanish w:val="0"/>
      <w:webHidden w:val="0"/>
      <w:color w:val="1B8EDE"/>
      <w:u w:val="single"/>
      <w:specVanish w:val="0"/>
    </w:rPr>
  </w:style>
  <w:style w:type="character" w:styleId="HTMLCite">
    <w:name w:val="HTML Cite"/>
    <w:basedOn w:val="DefaultParagraphFont"/>
    <w:uiPriority w:val="99"/>
    <w:semiHidden/>
    <w:unhideWhenUsed/>
    <w:rsid w:val="009B18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18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B18C2"/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B18C2"/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8C2"/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18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18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B18C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8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B1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B18C2"/>
    <w:rPr>
      <w:rFonts w:ascii="Arial" w:eastAsia="Times New Roman" w:hAnsi="Arial" w:cs="Arial"/>
      <w:vanish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C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B18C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1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30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1107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5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207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43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fillster.com/htmlcodes/framesettags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hyperlink" Target="http://www.fillster.com/htmlcodes/frametags.html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5.wmf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://www.fillster.com/htmlcodes/embed-tag.htm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theme" Target="theme/theme1.xml"/><Relationship Id="rId5" Type="http://schemas.openxmlformats.org/officeDocument/2006/relationships/hyperlink" Target="http://www.fillster.com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6.wmf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gi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image" Target="media/image7.wmf"/><Relationship Id="rId35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Microsoft account</cp:lastModifiedBy>
  <cp:revision>1</cp:revision>
  <dcterms:created xsi:type="dcterms:W3CDTF">2023-02-24T06:48:00Z</dcterms:created>
  <dcterms:modified xsi:type="dcterms:W3CDTF">2023-02-24T06:48:00Z</dcterms:modified>
</cp:coreProperties>
</file>